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6F78" w14:textId="0D96F044" w:rsidR="00954ED8" w:rsidRPr="008C2A66" w:rsidRDefault="00BC23D5" w:rsidP="008C2A66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proofErr w:type="spellStart"/>
      <w:r w:rsidRPr="00523DD2">
        <w:rPr>
          <w:rFonts w:ascii="Times New Roman" w:hAnsi="Times New Roman" w:cs="Times New Roman"/>
          <w:b/>
          <w:bCs/>
        </w:rPr>
        <w:t>VideoGame</w:t>
      </w:r>
      <w:proofErr w:type="spellEnd"/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14:paraId="612E64EB" w14:textId="133B5406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14:paraId="66133050" w14:textId="792F13C0" w:rsidR="00061D09" w:rsidRPr="00061D09" w:rsidRDefault="00061D09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c</w:t>
      </w:r>
      <w:r w:rsidRPr="00061D09">
        <w:rPr>
          <w:rFonts w:ascii="Times New Roman" w:hAnsi="Times New Roman" w:cs="Times New Roman"/>
        </w:rPr>
        <w:t>rear un prototipo de videojuego</w:t>
      </w:r>
      <w:r>
        <w:rPr>
          <w:rFonts w:ascii="Times New Roman" w:hAnsi="Times New Roman" w:cs="Times New Roman"/>
        </w:rPr>
        <w:t xml:space="preserve"> basad</w:t>
      </w:r>
      <w:r w:rsidR="00D10A82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en </w:t>
      </w:r>
      <w:proofErr w:type="spellStart"/>
      <w:r>
        <w:rPr>
          <w:rFonts w:ascii="Times New Roman" w:hAnsi="Times New Roman" w:cs="Times New Roman"/>
        </w:rPr>
        <w:t>Space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r w:rsidR="00891BD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ader</w:t>
      </w:r>
      <w:proofErr w:type="spellEnd"/>
      <w:r>
        <w:rPr>
          <w:rFonts w:ascii="Times New Roman" w:hAnsi="Times New Roman" w:cs="Times New Roman"/>
        </w:rPr>
        <w:t xml:space="preserve"> o Plantas vs </w:t>
      </w:r>
      <w:proofErr w:type="spellStart"/>
      <w:r>
        <w:rPr>
          <w:rFonts w:ascii="Times New Roman" w:hAnsi="Times New Roman" w:cs="Times New Roman"/>
        </w:rPr>
        <w:t>Zombies</w:t>
      </w:r>
      <w:proofErr w:type="spellEnd"/>
      <w:r w:rsidR="006705A1">
        <w:rPr>
          <w:rFonts w:ascii="Times New Roman" w:hAnsi="Times New Roman" w:cs="Times New Roman"/>
        </w:rPr>
        <w:t xml:space="preserve">. </w:t>
      </w:r>
      <w:r w:rsidR="00D602C9">
        <w:rPr>
          <w:rFonts w:ascii="Times New Roman" w:hAnsi="Times New Roman" w:cs="Times New Roman"/>
        </w:rPr>
        <w:t xml:space="preserve">El juego </w:t>
      </w:r>
      <w:r w:rsidR="00D10A82">
        <w:rPr>
          <w:rFonts w:ascii="Times New Roman" w:hAnsi="Times New Roman" w:cs="Times New Roman"/>
        </w:rPr>
        <w:t>aumenta su</w:t>
      </w:r>
      <w:r w:rsidR="00D602C9">
        <w:rPr>
          <w:rFonts w:ascii="Times New Roman" w:hAnsi="Times New Roman" w:cs="Times New Roman"/>
        </w:rPr>
        <w:t xml:space="preserve"> dificultad a medida que pasa el tiempo, razón por la que habrá enemigos infinitos y el jugador gana entre más tiempo esté dentro del juego. </w:t>
      </w:r>
      <w:r w:rsidR="006705A1">
        <w:rPr>
          <w:rFonts w:ascii="Times New Roman" w:hAnsi="Times New Roman" w:cs="Times New Roman"/>
        </w:rPr>
        <w:t xml:space="preserve">Debe mostrar el tiempo transcurrido y el </w:t>
      </w:r>
      <w:r w:rsidR="00753E03">
        <w:rPr>
          <w:rFonts w:ascii="Times New Roman" w:hAnsi="Times New Roman" w:cs="Times New Roman"/>
        </w:rPr>
        <w:t>puntaje</w:t>
      </w:r>
      <w:r w:rsidR="006705A1">
        <w:rPr>
          <w:rFonts w:ascii="Times New Roman" w:hAnsi="Times New Roman" w:cs="Times New Roman"/>
        </w:rPr>
        <w:t xml:space="preserve"> del jugador</w:t>
      </w:r>
      <w:r w:rsidR="00D602C9">
        <w:rPr>
          <w:rFonts w:ascii="Times New Roman" w:hAnsi="Times New Roman" w:cs="Times New Roman"/>
        </w:rPr>
        <w:t xml:space="preserve">, así como una </w:t>
      </w:r>
      <w:r w:rsidR="00753E03">
        <w:rPr>
          <w:rFonts w:ascii="Times New Roman" w:hAnsi="Times New Roman" w:cs="Times New Roman"/>
        </w:rPr>
        <w:t>pantalla</w:t>
      </w:r>
      <w:r w:rsidR="00D602C9">
        <w:rPr>
          <w:rFonts w:ascii="Times New Roman" w:hAnsi="Times New Roman" w:cs="Times New Roman"/>
        </w:rPr>
        <w:t xml:space="preserve"> de instrucciones y resumen del juego.</w:t>
      </w:r>
    </w:p>
    <w:p w14:paraId="57AAE53B" w14:textId="0FF2D0EF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</w:p>
    <w:p w14:paraId="52ADC9EC" w14:textId="01705BA5" w:rsidR="006705A1" w:rsidRDefault="006F0E47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</w:t>
      </w:r>
    </w:p>
    <w:p w14:paraId="64D136F4" w14:textId="6AC1C1B7" w:rsidR="000B22A0" w:rsidRDefault="000B22A0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Enemy</w:t>
      </w:r>
      <w:proofErr w:type="spellEnd"/>
    </w:p>
    <w:p w14:paraId="2A1C9A0F" w14:textId="06303D79" w:rsidR="000B22A0" w:rsidRPr="006705A1" w:rsidRDefault="00753E03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Screen</w:t>
      </w:r>
      <w:proofErr w:type="spellEnd"/>
    </w:p>
    <w:p w14:paraId="5C61CAC9" w14:textId="3DCE93E0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funcionales</w:t>
      </w:r>
    </w:p>
    <w:p w14:paraId="4F74162D" w14:textId="20ADBB9F" w:rsidR="00E73569" w:rsidRPr="006C2D17" w:rsidRDefault="00E73569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6C2D17">
        <w:rPr>
          <w:rFonts w:ascii="Times New Roman" w:hAnsi="Times New Roman" w:cs="Times New Roman"/>
        </w:rPr>
        <w:t>1.Mostrar pantalla de inicio</w:t>
      </w:r>
    </w:p>
    <w:p w14:paraId="16788451" w14:textId="2878E667" w:rsidR="00DA20B2" w:rsidRPr="006C2D17" w:rsidRDefault="00DA20B2" w:rsidP="00BC23D5">
      <w:p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color w:val="000000"/>
          <w:lang w:eastAsia="es-ES"/>
        </w:rPr>
      </w:pPr>
      <w:r w:rsidRPr="006C2D17">
        <w:rPr>
          <w:rFonts w:ascii="Times New Roman" w:eastAsia="Times New Roman" w:hAnsi="Times New Roman" w:cs="Times New Roman"/>
          <w:color w:val="000000"/>
          <w:lang w:eastAsia="es-ES"/>
        </w:rPr>
        <w:t>2.Permitir iniciar el juego</w:t>
      </w:r>
    </w:p>
    <w:p w14:paraId="36BA716E" w14:textId="487C7144" w:rsidR="00AF6E54" w:rsidRPr="006C2D17" w:rsidRDefault="00DA20B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6C2D17">
        <w:rPr>
          <w:rFonts w:ascii="Times New Roman" w:hAnsi="Times New Roman" w:cs="Times New Roman"/>
        </w:rPr>
        <w:t>3</w:t>
      </w:r>
      <w:r w:rsidR="00AF6E54" w:rsidRPr="006C2D17">
        <w:rPr>
          <w:rFonts w:ascii="Times New Roman" w:hAnsi="Times New Roman" w:cs="Times New Roman"/>
        </w:rPr>
        <w:t>.Mostrar avatar de jugador</w:t>
      </w:r>
    </w:p>
    <w:p w14:paraId="4A158DE6" w14:textId="097A2089" w:rsidR="00DA20B2" w:rsidRPr="006C2D17" w:rsidRDefault="00DA20B2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6C2D17">
        <w:rPr>
          <w:rFonts w:ascii="Times New Roman" w:hAnsi="Times New Roman" w:cs="Times New Roman"/>
        </w:rPr>
        <w:t>4.Permitir al jugador mover su avatar con las teclas ASDW</w:t>
      </w:r>
    </w:p>
    <w:p w14:paraId="5FF20B9C" w14:textId="506B3619" w:rsidR="00DA20B2" w:rsidRPr="006C2D17" w:rsidRDefault="00DA20B2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6C2D17">
        <w:rPr>
          <w:rFonts w:ascii="Times New Roman" w:hAnsi="Times New Roman" w:cs="Times New Roman"/>
        </w:rPr>
        <w:t xml:space="preserve">5.Permitir al jugador </w:t>
      </w:r>
      <w:r w:rsidR="001D3793">
        <w:rPr>
          <w:rFonts w:ascii="Times New Roman" w:hAnsi="Times New Roman" w:cs="Times New Roman"/>
        </w:rPr>
        <w:t>lanzar osos de peluche</w:t>
      </w:r>
      <w:r w:rsidRPr="006C2D17">
        <w:rPr>
          <w:rFonts w:ascii="Times New Roman" w:hAnsi="Times New Roman" w:cs="Times New Roman"/>
        </w:rPr>
        <w:t xml:space="preserve"> </w:t>
      </w:r>
    </w:p>
    <w:p w14:paraId="2911AD1D" w14:textId="77777777" w:rsidR="00DA20B2" w:rsidRPr="006C2D17" w:rsidRDefault="00DA20B2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6C2D17">
        <w:rPr>
          <w:rFonts w:ascii="Times New Roman" w:hAnsi="Times New Roman" w:cs="Times New Roman"/>
        </w:rPr>
        <w:t>6.Mostrar el tiempo transcurrido en el juego</w:t>
      </w:r>
    </w:p>
    <w:p w14:paraId="59B6F232" w14:textId="77777777" w:rsidR="00DA20B2" w:rsidRPr="006C2D17" w:rsidRDefault="00DA20B2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6C2D17">
        <w:rPr>
          <w:rFonts w:ascii="Times New Roman" w:hAnsi="Times New Roman" w:cs="Times New Roman"/>
        </w:rPr>
        <w:t>7.Mostrar el puntaje del jugador</w:t>
      </w:r>
    </w:p>
    <w:p w14:paraId="0861346C" w14:textId="69C595EB" w:rsidR="00DA20B2" w:rsidRPr="006C2D17" w:rsidRDefault="00CD349B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A20B2" w:rsidRPr="006C2D17">
        <w:rPr>
          <w:rFonts w:ascii="Times New Roman" w:hAnsi="Times New Roman" w:cs="Times New Roman"/>
        </w:rPr>
        <w:t>.Mover a los enemigos</w:t>
      </w:r>
    </w:p>
    <w:p w14:paraId="64240C0D" w14:textId="030EB1EC" w:rsidR="00DA20B2" w:rsidRPr="006C2D17" w:rsidRDefault="00CD349B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A20B2" w:rsidRPr="006C2D17">
        <w:rPr>
          <w:rFonts w:ascii="Times New Roman" w:hAnsi="Times New Roman" w:cs="Times New Roman"/>
        </w:rPr>
        <w:t>.Eliminar enemigos</w:t>
      </w:r>
    </w:p>
    <w:p w14:paraId="1BED2967" w14:textId="77777777" w:rsidR="00CD349B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E73569" w:rsidRPr="006C2D17">
        <w:rPr>
          <w:rFonts w:ascii="Times New Roman" w:hAnsi="Times New Roman" w:cs="Times New Roman"/>
        </w:rPr>
        <w:t>.</w:t>
      </w:r>
      <w:r w:rsidR="008C2A66" w:rsidRPr="006C2D17">
        <w:rPr>
          <w:rFonts w:ascii="Times New Roman" w:hAnsi="Times New Roman" w:cs="Times New Roman"/>
        </w:rPr>
        <w:t>Mostrar pantalla de resumen</w:t>
      </w:r>
    </w:p>
    <w:p w14:paraId="59167858" w14:textId="4032283B" w:rsidR="008C2A66" w:rsidRPr="006C2D17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8C2A66" w:rsidRPr="006C2D17">
        <w:rPr>
          <w:rFonts w:ascii="Times New Roman" w:hAnsi="Times New Roman" w:cs="Times New Roman"/>
        </w:rPr>
        <w:t>.Mostrar pantalla de instrucciones</w:t>
      </w:r>
    </w:p>
    <w:p w14:paraId="128795E2" w14:textId="353D1DED" w:rsidR="00DA20B2" w:rsidRPr="006C2D17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6C2D17" w:rsidRPr="006C2D17">
        <w:rPr>
          <w:rFonts w:ascii="Times New Roman" w:hAnsi="Times New Roman" w:cs="Times New Roman"/>
        </w:rPr>
        <w:t>.Mostrar pantalla de información del juego</w:t>
      </w:r>
    </w:p>
    <w:p w14:paraId="1219AD46" w14:textId="56C0BB9C" w:rsidR="006C2D17" w:rsidRPr="006C2D17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6C2D17" w:rsidRPr="006C2D17">
        <w:rPr>
          <w:rFonts w:ascii="Times New Roman" w:hAnsi="Times New Roman" w:cs="Times New Roman"/>
        </w:rPr>
        <w:t>.Permitir regresar a la pantalla de inicio</w:t>
      </w:r>
    </w:p>
    <w:p w14:paraId="4A41227B" w14:textId="14C5793C" w:rsidR="008F4137" w:rsidRPr="007D73A0" w:rsidRDefault="007D242D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7D73A0">
        <w:rPr>
          <w:rFonts w:ascii="Times New Roman" w:hAnsi="Times New Roman" w:cs="Times New Roman"/>
        </w:rPr>
        <w:t>1</w:t>
      </w:r>
      <w:r w:rsidR="009B32E3" w:rsidRPr="007D73A0">
        <w:rPr>
          <w:rFonts w:ascii="Times New Roman" w:hAnsi="Times New Roman" w:cs="Times New Roman"/>
        </w:rPr>
        <w:t>4</w:t>
      </w:r>
      <w:r w:rsidR="008F4137" w:rsidRPr="007D73A0">
        <w:rPr>
          <w:rFonts w:ascii="Times New Roman" w:hAnsi="Times New Roman" w:cs="Times New Roman"/>
        </w:rPr>
        <w:t>.Aumentar el nivel de dificultad de acuerdo con el tiempo</w:t>
      </w:r>
    </w:p>
    <w:p w14:paraId="093122B9" w14:textId="0C714827" w:rsidR="004C3413" w:rsidRPr="006C2D17" w:rsidRDefault="004C3413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7D73A0">
        <w:rPr>
          <w:rFonts w:ascii="Times New Roman" w:hAnsi="Times New Roman" w:cs="Times New Roman"/>
        </w:rPr>
        <w:t>1</w:t>
      </w:r>
      <w:r w:rsidR="009B32E3" w:rsidRPr="007D73A0">
        <w:rPr>
          <w:rFonts w:ascii="Times New Roman" w:hAnsi="Times New Roman" w:cs="Times New Roman"/>
        </w:rPr>
        <w:t>5</w:t>
      </w:r>
      <w:r w:rsidRPr="007D73A0">
        <w:rPr>
          <w:rFonts w:ascii="Times New Roman" w:hAnsi="Times New Roman" w:cs="Times New Roman"/>
        </w:rPr>
        <w:t>.Aumentar score según tiempo trascurrido</w:t>
      </w:r>
    </w:p>
    <w:p w14:paraId="008A268A" w14:textId="77777777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2EBA6AA6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2C89" w14:textId="77777777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</w:p>
        </w:tc>
      </w:tr>
      <w:tr w:rsidR="00A759EF" w:rsidRPr="00523DD2" w14:paraId="767ABC3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04E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FD8B" w14:textId="5AAC84AE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pantalla de inicio</w:t>
            </w:r>
          </w:p>
        </w:tc>
      </w:tr>
      <w:tr w:rsidR="00A759EF" w:rsidRPr="00523DD2" w14:paraId="75A2CDC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D05C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F8C" w14:textId="22545E2C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5B5AF5C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198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F53C" w14:textId="77777777" w:rsidR="00A759EF" w:rsidRPr="00523DD2" w:rsidRDefault="00A759EF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7A3913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FBA8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3B7E" w14:textId="7BAACEBF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Haber cargado imagen previamente</w:t>
            </w:r>
          </w:p>
        </w:tc>
      </w:tr>
      <w:tr w:rsidR="00A759EF" w:rsidRPr="00523DD2" w14:paraId="79F61B8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81C3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002A" w14:textId="1EB6611B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1B60FD5" w14:textId="77777777" w:rsidR="00A759EF" w:rsidRDefault="00A759EF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3F69C00" w14:textId="3C293444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757361F6" w14:textId="77777777" w:rsidTr="00523DD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6F22" w14:textId="13C6D931" w:rsidR="00523DD2" w:rsidRPr="00523DD2" w:rsidRDefault="00523DD2" w:rsidP="0052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2</w:t>
            </w:r>
          </w:p>
        </w:tc>
      </w:tr>
      <w:tr w:rsidR="00523DD2" w:rsidRPr="00523DD2" w14:paraId="63A0752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E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Descripción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BC34F" w14:textId="4049E746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FF5B6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permitir</w:t>
            </w:r>
            <w:r w:rsidR="004F7B8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iniciar el juego</w:t>
            </w:r>
          </w:p>
        </w:tc>
      </w:tr>
      <w:tr w:rsidR="00523DD2" w:rsidRPr="00523DD2" w14:paraId="38E8EF9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A7E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8303" w14:textId="1AF3D50B" w:rsidR="00523DD2" w:rsidRPr="00523DD2" w:rsidRDefault="00D10A8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mouse</w:t>
            </w:r>
            <w:r w:rsidR="007246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="007246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 w:rsidR="007246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 w:rsidR="007246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 w:rsidR="007246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botón </w:t>
            </w:r>
            <w:proofErr w:type="spellStart"/>
            <w:r w:rsidR="006F0E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play</w:t>
            </w:r>
            <w:proofErr w:type="spellEnd"/>
          </w:p>
        </w:tc>
      </w:tr>
      <w:tr w:rsidR="00523DD2" w:rsidRPr="00523DD2" w14:paraId="6C767EE1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5EF5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BFAF" w14:textId="4BCAB34B" w:rsidR="00523DD2" w:rsidRPr="00523DD2" w:rsidRDefault="006F0E47" w:rsidP="00FF5B6D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0710A275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639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5D3" w14:textId="7960596A" w:rsidR="00523DD2" w:rsidRPr="00523DD2" w:rsidRDefault="00FF5B6D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</w:t>
            </w:r>
            <w:r w:rsidR="00D602C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programa debe haber cargado la pantalla de inici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o</w:t>
            </w:r>
          </w:p>
        </w:tc>
      </w:tr>
      <w:tr w:rsidR="00523DD2" w:rsidRPr="00523DD2" w14:paraId="5B76616B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1BD3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45C5" w14:textId="07710D9E" w:rsidR="00523DD2" w:rsidRPr="00523DD2" w:rsidRDefault="006F0E47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Pantalla de juego se carga, el t</w:t>
            </w:r>
            <w:r w:rsidR="00E6533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iempo de juego inicia</w:t>
            </w:r>
          </w:p>
        </w:tc>
      </w:tr>
    </w:tbl>
    <w:p w14:paraId="2773942C" w14:textId="77777777" w:rsidR="00B81917" w:rsidRDefault="00B81917" w:rsidP="00A759EF">
      <w:pPr>
        <w:spacing w:after="0" w:line="240" w:lineRule="auto"/>
        <w:rPr>
          <w:ins w:id="0" w:author="Erika Jhaqueline Papamija Hoyos" w:date="2021-03-05T15:39:00Z"/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5B8074C" w14:textId="2906FC19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7271551D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B2F" w14:textId="1756635B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A759EF" w:rsidRPr="00523DD2" w14:paraId="6B4F6BB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3ED6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509C" w14:textId="77B360D8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avatar del jugador</w:t>
            </w:r>
          </w:p>
        </w:tc>
      </w:tr>
      <w:tr w:rsidR="00A759EF" w:rsidRPr="00523DD2" w14:paraId="7A56650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C782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E74" w14:textId="4E9A15E5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3E3B3A4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23A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CAF1" w14:textId="77777777" w:rsidR="00A759EF" w:rsidRPr="00523DD2" w:rsidRDefault="00A759EF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6FE21667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38A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7C3" w14:textId="01553A6D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 haber cargado la imagen avatar previamente</w:t>
            </w:r>
          </w:p>
        </w:tc>
      </w:tr>
      <w:tr w:rsidR="00A759EF" w:rsidRPr="00523DD2" w14:paraId="7AA8AC0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6EAB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7CB2" w14:textId="7EC870B6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229289" w14:textId="5BBE1452" w:rsidR="00523DD2" w:rsidRDefault="00523DD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713B04" w14:textId="499FBFC9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3220BF5A" w14:textId="77777777" w:rsidTr="000501B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FA6B" w14:textId="19ED19E4" w:rsidR="00523DD2" w:rsidRPr="00523DD2" w:rsidRDefault="00523DD2" w:rsidP="00050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523DD2" w:rsidRPr="00523DD2" w14:paraId="2C556F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A96D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58A3F" w14:textId="7510C790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permitir al usuario mover su avatar</w:t>
            </w:r>
          </w:p>
        </w:tc>
      </w:tr>
      <w:tr w:rsidR="00523DD2" w:rsidRPr="00523DD2" w14:paraId="53E923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7A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0635" w14:textId="0DE18AEB" w:rsidR="00523DD2" w:rsidRPr="00523DD2" w:rsidRDefault="002F4179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Swicth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teclas ASDW</w:t>
            </w:r>
          </w:p>
        </w:tc>
      </w:tr>
      <w:tr w:rsidR="00523DD2" w:rsidRPr="00523DD2" w14:paraId="37E676F1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157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520C" w14:textId="7884E446" w:rsidR="00523DD2" w:rsidRPr="00523DD2" w:rsidRDefault="002F4179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6A78E0BC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DAA3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65F2" w14:textId="768DF595" w:rsidR="00523DD2" w:rsidRPr="00523DD2" w:rsidRDefault="00724663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debe haber cargado la pantalla de juego</w:t>
            </w:r>
          </w:p>
        </w:tc>
      </w:tr>
      <w:tr w:rsidR="00523DD2" w:rsidRPr="00523DD2" w14:paraId="58AE3E08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F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A52C" w14:textId="1269DAC7" w:rsidR="00523DD2" w:rsidRPr="00523DD2" w:rsidRDefault="00724663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Avatar se mueve según la tecla presionada</w:t>
            </w:r>
          </w:p>
        </w:tc>
      </w:tr>
    </w:tbl>
    <w:p w14:paraId="19269F31" w14:textId="78E4688F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37036A3" w14:textId="7E0CC4DE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149238F9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E176" w14:textId="7738F2AF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5</w:t>
            </w:r>
          </w:p>
        </w:tc>
      </w:tr>
      <w:tr w:rsidR="00DB3D01" w:rsidRPr="00523DD2" w14:paraId="42FFBD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5869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9793" w14:textId="6CF8DE91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permitir al usuario lanzar osos de peluche</w:t>
            </w:r>
          </w:p>
        </w:tc>
      </w:tr>
      <w:tr w:rsidR="00DB3D01" w:rsidRPr="00523DD2" w14:paraId="3E004C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5BC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FB7B" w14:textId="686ABA9D" w:rsidR="00DB3D01" w:rsidRPr="00523DD2" w:rsidRDefault="00724663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ClickPressed</w:t>
            </w:r>
            <w:proofErr w:type="spellEnd"/>
          </w:p>
        </w:tc>
      </w:tr>
      <w:tr w:rsidR="00DB3D01" w:rsidRPr="00523DD2" w14:paraId="567F0D3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EB54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B9A0" w14:textId="01416031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793C3BFB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9607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594" w14:textId="6275AD4C" w:rsidR="00DB3D01" w:rsidRPr="00523DD2" w:rsidRDefault="002F4179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programa debe haber cargado la pantalla de juego y usuario haber hecho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izquierdo</w:t>
            </w:r>
            <w:r w:rsidR="00DB3D01"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</w:p>
        </w:tc>
      </w:tr>
      <w:tr w:rsidR="00DB3D01" w:rsidRPr="00523DD2" w14:paraId="3975612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F563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8B57" w14:textId="5DB1DFDA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8C3134" w14:textId="50083F14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3A7AAD29" w14:textId="7E8B431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4EB79C88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1C322" w14:textId="12BB73E1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6</w:t>
            </w:r>
          </w:p>
        </w:tc>
      </w:tr>
      <w:tr w:rsidR="00DB3D01" w:rsidRPr="00523DD2" w14:paraId="66AAB8C8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FB8C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B2A83" w14:textId="71F44CD4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2F4179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tiempo transcurrido</w:t>
            </w:r>
          </w:p>
        </w:tc>
      </w:tr>
      <w:tr w:rsidR="00DB3D01" w:rsidRPr="00523DD2" w14:paraId="38AF722E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BEA7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D905" w14:textId="5547ECF4" w:rsidR="00DB3D01" w:rsidRPr="00523DD2" w:rsidRDefault="003D22A4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Tiempo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DB3D01" w:rsidRPr="00523DD2" w14:paraId="2F885E6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C0EA0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E7A3" w14:textId="19D7B272" w:rsidR="00DB3D01" w:rsidRPr="00523DD2" w:rsidRDefault="003F4C0B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Tiempo en números enteros (minutos: segundos)</w:t>
            </w:r>
          </w:p>
        </w:tc>
      </w:tr>
      <w:tr w:rsidR="00DB3D01" w:rsidRPr="00523DD2" w14:paraId="233B07CE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AC846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EF02" w14:textId="66A3CD59" w:rsidR="00DB3D01" w:rsidRPr="00523DD2" w:rsidRDefault="002F4179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="003F4C0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haber cargado pantalla de juego</w:t>
            </w:r>
            <w:r w:rsidR="00DB3D01"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</w:p>
        </w:tc>
      </w:tr>
      <w:tr w:rsidR="00DB3D01" w:rsidRPr="00523DD2" w14:paraId="0A73E9F6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28C7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23F2" w14:textId="3989EFF5" w:rsidR="00DB3D01" w:rsidRPr="00523DD2" w:rsidRDefault="0050410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768CC83" w14:textId="68A5FED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1E2CFF6" w14:textId="46A2E5B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2F7D1F3D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10016" w14:textId="26636DE7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7</w:t>
            </w:r>
          </w:p>
        </w:tc>
      </w:tr>
      <w:tr w:rsidR="00DB3D01" w:rsidRPr="00523DD2" w14:paraId="1180CEFF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4396E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1BBB" w14:textId="59181EE1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50410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 puntaje del jugador</w:t>
            </w:r>
          </w:p>
        </w:tc>
      </w:tr>
      <w:tr w:rsidR="00DB3D01" w:rsidRPr="00523DD2" w14:paraId="03E2768D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1BC12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B132" w14:textId="642DB4E2" w:rsidR="00DB3D01" w:rsidRPr="00523DD2" w:rsidRDefault="003D22A4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Puntaje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DB3D01" w:rsidRPr="00523DD2" w14:paraId="0983FEE8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B938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06373" w14:textId="41BD89FA" w:rsidR="00DB3D01" w:rsidRPr="00523DD2" w:rsidRDefault="0050410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Puntaje en número entero</w:t>
            </w:r>
          </w:p>
        </w:tc>
      </w:tr>
      <w:tr w:rsidR="00DB3D01" w:rsidRPr="00523DD2" w14:paraId="22499595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6D2BD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F68EF" w14:textId="5F6D04E6" w:rsidR="00DB3D01" w:rsidRPr="00523DD2" w:rsidRDefault="00163AA9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 haber cargado pantalla de juego</w:t>
            </w:r>
          </w:p>
        </w:tc>
      </w:tr>
      <w:tr w:rsidR="00DB3D01" w:rsidRPr="00523DD2" w14:paraId="4C7FB14D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C393C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CB746" w14:textId="6917803F" w:rsidR="00DB3D01" w:rsidRPr="00523DD2" w:rsidRDefault="00163AA9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32EB501" w14:textId="3079FA2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45A2224" w14:textId="62BBD541" w:rsidR="003D22A4" w:rsidRPr="00523DD2" w:rsidRDefault="003D22A4" w:rsidP="003D2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3D22A4" w:rsidRPr="00523DD2" w14:paraId="5E2D4FA4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CB589" w14:textId="6C46EB7B" w:rsidR="003D22A4" w:rsidRPr="00523DD2" w:rsidRDefault="003D22A4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8</w:t>
            </w:r>
          </w:p>
        </w:tc>
      </w:tr>
      <w:tr w:rsidR="003D22A4" w:rsidRPr="00523DD2" w14:paraId="04D51283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1E9F" w14:textId="77777777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7DA5" w14:textId="106DCEAD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mover enemigos</w:t>
            </w:r>
          </w:p>
        </w:tc>
      </w:tr>
      <w:tr w:rsidR="003D22A4" w:rsidRPr="00523DD2" w14:paraId="491D466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3F0D2" w14:textId="77777777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A232" w14:textId="3A8DFFD9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enemigos</w:t>
            </w:r>
          </w:p>
        </w:tc>
      </w:tr>
      <w:tr w:rsidR="003D22A4" w:rsidRPr="00523DD2" w14:paraId="56B834C6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FEDD" w14:textId="77777777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0EEB" w14:textId="766BB85E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3D22A4" w:rsidRPr="00523DD2" w14:paraId="534FE0DD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73E2" w14:textId="77777777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8AC8" w14:textId="77777777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 haber cargado pantalla de juego</w:t>
            </w:r>
          </w:p>
        </w:tc>
      </w:tr>
      <w:tr w:rsidR="003D22A4" w:rsidRPr="00523DD2" w14:paraId="065324F6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25FB1" w14:textId="77777777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DE83C" w14:textId="6C818FF2" w:rsidR="003D22A4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Enemigos se mueven hacia el avatar del jugador</w:t>
            </w:r>
          </w:p>
        </w:tc>
      </w:tr>
    </w:tbl>
    <w:p w14:paraId="527EC50B" w14:textId="77777777" w:rsidR="003D22A4" w:rsidRDefault="003D22A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10A765BC" w14:textId="4F1F08A2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0E3F4C0E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691AD" w14:textId="79E5C8C3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9</w:t>
            </w:r>
          </w:p>
        </w:tc>
      </w:tr>
      <w:tr w:rsidR="00DB3D01" w:rsidRPr="00523DD2" w14:paraId="7AE37EEB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5D06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E8D67" w14:textId="249537C1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DE5FF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eliminar enemigos</w:t>
            </w:r>
          </w:p>
        </w:tc>
      </w:tr>
      <w:tr w:rsidR="00DB3D01" w:rsidRPr="00523DD2" w14:paraId="53279AD0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0572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947F" w14:textId="479A655D" w:rsidR="00DB3D01" w:rsidRPr="00523DD2" w:rsidRDefault="00DE5FFA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</w:t>
            </w:r>
            <w:r w:rsidR="00AA6AB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peluche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enemigo</w:t>
            </w:r>
          </w:p>
        </w:tc>
      </w:tr>
      <w:tr w:rsidR="00DB3D01" w:rsidRPr="00523DD2" w14:paraId="09421B46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ECC3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CE74" w14:textId="4F34066D" w:rsidR="00DB3D01" w:rsidRPr="00523DD2" w:rsidRDefault="00AD4AE3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3FA1F089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0BE5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2443" w14:textId="7F2BCDE4" w:rsidR="00DB3D01" w:rsidRPr="00523DD2" w:rsidRDefault="00AD4AE3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 haber cargado pantalla de juego, el jugador debe haber disparado algún peluche</w:t>
            </w:r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proofErr w:type="spellStart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posX</w:t>
            </w:r>
            <w:proofErr w:type="spellEnd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y </w:t>
            </w:r>
            <w:proofErr w:type="spellStart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posY</w:t>
            </w:r>
            <w:proofErr w:type="spellEnd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peluche debe haber coincido con </w:t>
            </w:r>
            <w:proofErr w:type="spellStart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posY</w:t>
            </w:r>
            <w:proofErr w:type="spellEnd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y </w:t>
            </w:r>
            <w:proofErr w:type="spellStart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posY</w:t>
            </w:r>
            <w:proofErr w:type="spellEnd"/>
            <w:r w:rsidR="008267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enemigo</w:t>
            </w:r>
          </w:p>
        </w:tc>
      </w:tr>
      <w:tr w:rsidR="00DB3D01" w:rsidRPr="00523DD2" w14:paraId="03BD0FD2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9B93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E2E26" w14:textId="77F33B35" w:rsidR="00DB3D01" w:rsidRPr="00523DD2" w:rsidRDefault="00AD4AE3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Enemigo es eliminado de la pantalla</w:t>
            </w:r>
          </w:p>
        </w:tc>
      </w:tr>
    </w:tbl>
    <w:p w14:paraId="75E29628" w14:textId="0527C387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06894AC" w14:textId="53DC1CD6" w:rsidR="0049666C" w:rsidRPr="00A759EF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759EF" w14:paraId="68D123D9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6EBE" w14:textId="1E66418B" w:rsidR="0049666C" w:rsidRPr="00A759EF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10</w:t>
            </w:r>
          </w:p>
        </w:tc>
      </w:tr>
      <w:tr w:rsidR="0049666C" w:rsidRPr="00A759EF" w14:paraId="70148BBF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17D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9569" w14:textId="3FA27221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</w:t>
            </w:r>
            <w:r w:rsidR="003D22A4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ebe</w:t>
            </w:r>
            <w:r w:rsidR="0016488F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pantalla resumen</w:t>
            </w:r>
          </w:p>
        </w:tc>
      </w:tr>
      <w:tr w:rsidR="0049666C" w:rsidRPr="00A759EF" w14:paraId="683FC96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1DD7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99E6" w14:textId="00953A23" w:rsidR="0049666C" w:rsidRPr="00A759EF" w:rsidRDefault="00A759EF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A759EF" w14:paraId="704D654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469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1EF7E" w14:textId="6E3874B1" w:rsidR="0049666C" w:rsidRPr="00A759EF" w:rsidRDefault="006F0E47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lang w:eastAsia="es-ES"/>
              </w:rPr>
              <w:t xml:space="preserve">Entero </w:t>
            </w:r>
            <w:r w:rsidR="00417B98" w:rsidRPr="00A759EF">
              <w:rPr>
                <w:rFonts w:ascii="Times New Roman" w:eastAsia="Times New Roman" w:hAnsi="Times New Roman" w:cs="Times New Roman"/>
                <w:lang w:eastAsia="es-ES"/>
              </w:rPr>
              <w:t>de puntaje, entero de tiempo, entero de enemigos derrotados</w:t>
            </w:r>
          </w:p>
        </w:tc>
      </w:tr>
      <w:tr w:rsidR="0049666C" w:rsidRPr="00A759EF" w14:paraId="69FB7C7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361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1BA5" w14:textId="6DA3995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 haber cargado pantalla de juego</w:t>
            </w:r>
            <w:r w:rsidR="004F0514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 el jugador debe haber perdido o terminado el juego</w:t>
            </w:r>
          </w:p>
        </w:tc>
      </w:tr>
      <w:tr w:rsidR="0049666C" w:rsidRPr="00523DD2" w14:paraId="5FE6B2F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81E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424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306D5BC5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E664F75" w14:textId="16CC72B1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23C32FC3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32DD" w14:textId="2C80E8A6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11</w:t>
            </w:r>
          </w:p>
        </w:tc>
      </w:tr>
      <w:tr w:rsidR="0049666C" w:rsidRPr="00523DD2" w14:paraId="7446EB2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1FC3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4019" w14:textId="09144802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16488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pantalla de instrucciones</w:t>
            </w:r>
          </w:p>
        </w:tc>
      </w:tr>
      <w:tr w:rsidR="0049666C" w:rsidRPr="00523DD2" w14:paraId="4D8BAD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82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5D6C" w14:textId="1161AFA2" w:rsidR="0049666C" w:rsidRPr="00523DD2" w:rsidRDefault="00E65337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botón “instrucciones”,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mouse</w:t>
            </w:r>
          </w:p>
        </w:tc>
      </w:tr>
      <w:tr w:rsidR="0049666C" w:rsidRPr="00523DD2" w14:paraId="45B9BA0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456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98B2" w14:textId="0851EC02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5883EC63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CB4D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0405" w14:textId="4B603DF3" w:rsidR="0049666C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="0049666C"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7A253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haber cargado pantalla de inicio, usuario debe haber </w:t>
            </w:r>
            <w:proofErr w:type="spellStart"/>
            <w:r w:rsidR="007A253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 w:rsidR="007A253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el botón “instrucciones”</w:t>
            </w:r>
          </w:p>
        </w:tc>
      </w:tr>
      <w:tr w:rsidR="0049666C" w:rsidRPr="00523DD2" w14:paraId="43C0B4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7CA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E271" w14:textId="0CDB503A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184D83D" w14:textId="053388FA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057435EB" w14:textId="7F6FA3E3" w:rsidR="00AF6E54" w:rsidRPr="00523DD2" w:rsidRDefault="00AF6E54" w:rsidP="00AF6E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F6E54" w:rsidRPr="00523DD2" w14:paraId="3576A39A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23AE" w14:textId="3A2E9F5B" w:rsidR="00AF6E54" w:rsidRPr="00523DD2" w:rsidRDefault="00AF6E54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12</w:t>
            </w:r>
          </w:p>
        </w:tc>
      </w:tr>
      <w:tr w:rsidR="00AF6E54" w:rsidRPr="00523DD2" w14:paraId="5095B6A3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192C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78BC" w14:textId="270BD10C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pantalla de información del juego</w:t>
            </w:r>
          </w:p>
        </w:tc>
      </w:tr>
      <w:tr w:rsidR="00AF6E54" w:rsidRPr="00523DD2" w14:paraId="5A84F05E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6C40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8F58" w14:textId="7556ED08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F6E54" w:rsidRPr="00523DD2" w14:paraId="6F68E1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3857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C348D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F6E54" w:rsidRPr="00523DD2" w14:paraId="0C512EB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5571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A23F" w14:textId="5D570639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haber cargado imagen de pantalla de información del juego previamente</w:t>
            </w:r>
          </w:p>
        </w:tc>
      </w:tr>
      <w:tr w:rsidR="00AF6E54" w:rsidRPr="00523DD2" w14:paraId="2C67EE3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140B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B85F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51A8530" w14:textId="77777777" w:rsidR="00AF6E54" w:rsidRDefault="00AF6E5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A92462" w14:textId="7FB9653B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E811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="00CD349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1AF4633E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5C647" w14:textId="3DBD7C7C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E811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</w:t>
            </w:r>
            <w:r w:rsidR="00CD349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49666C" w:rsidRPr="00523DD2" w14:paraId="2E2CCF0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060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5551" w14:textId="21833355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6488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regresar a pantalla de inicio</w:t>
            </w:r>
          </w:p>
        </w:tc>
      </w:tr>
      <w:tr w:rsidR="0049666C" w:rsidRPr="00523DD2" w14:paraId="0F3B19C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22A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4C75" w14:textId="0BD08156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botón “regresar”,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mouse</w:t>
            </w:r>
          </w:p>
        </w:tc>
      </w:tr>
      <w:tr w:rsidR="0049666C" w:rsidRPr="00523DD2" w14:paraId="20F2076D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586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7BD1" w14:textId="4097B366" w:rsidR="0049666C" w:rsidRPr="00523DD2" w:rsidRDefault="00C44EC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094CC42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95E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6B79" w14:textId="4D090C0F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programa de </w:t>
            </w:r>
            <w:r w:rsidR="00C44EC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haber cargado</w:t>
            </w:r>
            <w:r w:rsid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una pantalla diferente a la de inicio</w:t>
            </w:r>
            <w:r w:rsidR="00C44EC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usuario debe haber </w:t>
            </w:r>
            <w:proofErr w:type="spellStart"/>
            <w:r w:rsidR="00C44EC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 w:rsidR="00C44EC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botón “regresar”</w:t>
            </w:r>
          </w:p>
        </w:tc>
      </w:tr>
      <w:tr w:rsidR="0049666C" w:rsidRPr="00523DD2" w14:paraId="135B26E8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8A7E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E88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AF052CC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0A51EA5" w14:textId="34087C6A" w:rsidR="0049666C" w:rsidRPr="00A17A44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 w:rsidR="00CD349B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 w:rsidR="00E81157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17A44" w14:paraId="3822ABAC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852C" w14:textId="568E9F35" w:rsidR="0049666C" w:rsidRPr="00A17A44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  <w:r w:rsidR="00CD349B"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49666C" w:rsidRPr="00A17A44" w14:paraId="13DC131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B24A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7B53" w14:textId="43181AED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6C2D17"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aumentar el nivel de dificultad de acuerdo al tiempo trascurrido</w:t>
            </w:r>
          </w:p>
        </w:tc>
      </w:tr>
      <w:tr w:rsidR="0049666C" w:rsidRPr="00A17A44" w14:paraId="1F5CF92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4D03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641F" w14:textId="7FC8C080" w:rsidR="0049666C" w:rsidRPr="00A17A44" w:rsidRDefault="00437F68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A17A44" w14:paraId="280D3C01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9C7E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7E9D" w14:textId="051157E7" w:rsidR="0049666C" w:rsidRPr="00A17A44" w:rsidRDefault="00437F68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A17A44" w14:paraId="117E5729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CC94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17EA" w14:textId="308159D0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Cómo precondición </w:t>
            </w:r>
            <w:r w:rsidR="00437F6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tiempo debe haber empezado a correr</w:t>
            </w:r>
          </w:p>
        </w:tc>
      </w:tr>
      <w:tr w:rsidR="0049666C" w:rsidRPr="00523DD2" w14:paraId="0BED7FA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269A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25FF" w14:textId="329ACB52" w:rsidR="0049666C" w:rsidRPr="00523DD2" w:rsidRDefault="00437F68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73DD88B" w14:textId="63CD2B48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5F88FA08" w14:textId="362C5A98" w:rsidR="00FA7141" w:rsidRPr="000237F8" w:rsidRDefault="00FA7141" w:rsidP="00FA7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237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RF15: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FA7141" w:rsidRPr="000237F8" w14:paraId="2ED0CF8F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E318" w14:textId="2C0350F4" w:rsidR="00FA7141" w:rsidRPr="000237F8" w:rsidRDefault="00FA7141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RF15</w:t>
            </w:r>
          </w:p>
        </w:tc>
      </w:tr>
      <w:tr w:rsidR="00FA7141" w:rsidRPr="000237F8" w14:paraId="3325CD0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18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F917" w14:textId="668DC702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aumentar el </w:t>
            </w:r>
            <w:r w:rsidR="000237F8"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score según el tiempo transcurrido</w:t>
            </w:r>
          </w:p>
        </w:tc>
      </w:tr>
      <w:tr w:rsidR="00FA7141" w:rsidRPr="000237F8" w14:paraId="7228919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9867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81DC" w14:textId="47CD2291" w:rsidR="00FA7141" w:rsidRPr="000237F8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score</w:t>
            </w:r>
          </w:p>
        </w:tc>
      </w:tr>
      <w:tr w:rsidR="00FA7141" w:rsidRPr="000237F8" w14:paraId="0546FE68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12D2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D397" w14:textId="42B3C93F" w:rsidR="00FA7141" w:rsidRPr="000237F8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Entero de puntaje</w:t>
            </w:r>
          </w:p>
        </w:tc>
      </w:tr>
      <w:tr w:rsidR="00FA7141" w:rsidRPr="000237F8" w14:paraId="0F32649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984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F9921" w14:textId="7CF7F41F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Cómo precondición el </w:t>
            </w:r>
            <w:r w:rsidR="000237F8"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tiempo debe haber iniciado a correr</w:t>
            </w:r>
          </w:p>
        </w:tc>
      </w:tr>
      <w:tr w:rsidR="00FA7141" w:rsidRPr="00523DD2" w14:paraId="617269E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3039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C5DC" w14:textId="50C03BC7" w:rsidR="00FA7141" w:rsidRPr="00523DD2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10247CA" w14:textId="77777777" w:rsidR="00FA7141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66BF63A" w14:textId="77777777" w:rsidR="00FA7141" w:rsidRPr="00954ED8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7C56C4F" w14:textId="77777777" w:rsidR="00BC23D5" w:rsidRDefault="00BC23D5" w:rsidP="00523DD2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14:paraId="2E2CBC79" w14:textId="28D05CAA" w:rsidR="00523DD2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 w:rsidRPr="00E73569">
        <w:rPr>
          <w:rFonts w:ascii="Times New Roman" w:hAnsi="Times New Roman" w:cs="Times New Roman"/>
        </w:rPr>
        <w:t>El código debe funcionar en el lenguaje de programación Java o JavaScript</w:t>
      </w:r>
    </w:p>
    <w:p w14:paraId="1822A260" w14:textId="58D53EB6" w:rsidR="00E73569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usar POO</w:t>
      </w:r>
    </w:p>
    <w:p w14:paraId="3B7CBB5A" w14:textId="52FA8D83" w:rsidR="00E73569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Debe contar con </w:t>
      </w:r>
      <w:r w:rsidR="008C2A66">
        <w:rPr>
          <w:rFonts w:ascii="Times New Roman" w:hAnsi="Times New Roman" w:cs="Times New Roman"/>
        </w:rPr>
        <w:t>una coherencia</w:t>
      </w:r>
      <w:r w:rsidR="007C377C">
        <w:rPr>
          <w:rFonts w:ascii="Times New Roman" w:hAnsi="Times New Roman" w:cs="Times New Roman"/>
        </w:rPr>
        <w:t xml:space="preserve"> y alta calidad</w:t>
      </w:r>
      <w:r w:rsidR="008C2A66">
        <w:rPr>
          <w:rFonts w:ascii="Times New Roman" w:hAnsi="Times New Roman" w:cs="Times New Roman"/>
        </w:rPr>
        <w:t xml:space="preserve"> gráfica</w:t>
      </w:r>
    </w:p>
    <w:p w14:paraId="70A42FF0" w14:textId="2917A069" w:rsidR="008C2A66" w:rsidRDefault="008C2A66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ser fácil de usar por el usuario</w:t>
      </w:r>
      <w:r w:rsidR="00F87447">
        <w:rPr>
          <w:rFonts w:ascii="Times New Roman" w:hAnsi="Times New Roman" w:cs="Times New Roman"/>
        </w:rPr>
        <w:t>, incluir componentes que indiquen al usuario cuando un</w:t>
      </w:r>
      <w:r w:rsidR="007F2863">
        <w:rPr>
          <w:rFonts w:ascii="Times New Roman" w:hAnsi="Times New Roman" w:cs="Times New Roman"/>
        </w:rPr>
        <w:t xml:space="preserve"> elemento</w:t>
      </w:r>
      <w:r w:rsidR="00F87447">
        <w:rPr>
          <w:rFonts w:ascii="Times New Roman" w:hAnsi="Times New Roman" w:cs="Times New Roman"/>
        </w:rPr>
        <w:t xml:space="preserve"> es “</w:t>
      </w:r>
      <w:proofErr w:type="spellStart"/>
      <w:r w:rsidR="00F87447">
        <w:rPr>
          <w:rFonts w:ascii="Times New Roman" w:hAnsi="Times New Roman" w:cs="Times New Roman"/>
        </w:rPr>
        <w:t>clickeable</w:t>
      </w:r>
      <w:proofErr w:type="spellEnd"/>
      <w:r w:rsidR="00F87447">
        <w:rPr>
          <w:rFonts w:ascii="Times New Roman" w:hAnsi="Times New Roman" w:cs="Times New Roman"/>
        </w:rPr>
        <w:t>”</w:t>
      </w:r>
      <w:r w:rsidR="00DA20B2">
        <w:rPr>
          <w:rFonts w:ascii="Times New Roman" w:hAnsi="Times New Roman" w:cs="Times New Roman"/>
        </w:rPr>
        <w:t xml:space="preserve"> por ejemplo.</w:t>
      </w:r>
    </w:p>
    <w:p w14:paraId="0A71935F" w14:textId="43915DA5" w:rsidR="006A0FFD" w:rsidRPr="006A0FFD" w:rsidRDefault="006A0FFD" w:rsidP="006A0FFD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6A0FFD">
        <w:rPr>
          <w:rFonts w:ascii="Times New Roman" w:hAnsi="Times New Roman" w:cs="Times New Roman"/>
          <w:b/>
          <w:bCs/>
        </w:rPr>
        <w:t xml:space="preserve">Link </w:t>
      </w:r>
      <w:proofErr w:type="spellStart"/>
      <w:r w:rsidRPr="006A0FFD">
        <w:rPr>
          <w:rFonts w:ascii="Times New Roman" w:hAnsi="Times New Roman" w:cs="Times New Roman"/>
          <w:b/>
          <w:bCs/>
        </w:rPr>
        <w:t>Behance</w:t>
      </w:r>
      <w:proofErr w:type="spellEnd"/>
      <w:r w:rsidRPr="006A0FF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7" w:history="1">
        <w:r w:rsidRPr="00642AB1">
          <w:rPr>
            <w:rStyle w:val="Hipervnculo"/>
            <w:rFonts w:ascii="Times New Roman" w:hAnsi="Times New Roman" w:cs="Times New Roman"/>
          </w:rPr>
          <w:t>https://www.behance.net/gallery/114908377/Sweet-Dreams-video-game-prototype</w:t>
        </w:r>
      </w:hyperlink>
      <w:r>
        <w:rPr>
          <w:rFonts w:ascii="Times New Roman" w:hAnsi="Times New Roman" w:cs="Times New Roman"/>
        </w:rPr>
        <w:tab/>
      </w:r>
    </w:p>
    <w:p w14:paraId="4440540E" w14:textId="6BBF94D6" w:rsid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7D73A0">
        <w:rPr>
          <w:rFonts w:ascii="Times New Roman" w:hAnsi="Times New Roman" w:cs="Times New Roman"/>
          <w:b/>
          <w:bCs/>
        </w:rPr>
        <w:t>Diagrama UML</w:t>
      </w:r>
      <w:r>
        <w:rPr>
          <w:rFonts w:ascii="Times New Roman" w:hAnsi="Times New Roman" w:cs="Times New Roman"/>
          <w:b/>
          <w:bCs/>
        </w:rPr>
        <w:t>:</w:t>
      </w:r>
    </w:p>
    <w:p w14:paraId="2FBDC383" w14:textId="03E26F56" w:rsidR="007D73A0" w:rsidRP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E8CFD53" wp14:editId="353B1AC2">
            <wp:extent cx="5400040" cy="4925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3A0" w:rsidRPr="007D73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84CED" w14:textId="77777777" w:rsidR="00BC23D5" w:rsidRDefault="00BC23D5" w:rsidP="00BC23D5">
      <w:pPr>
        <w:spacing w:after="0" w:line="240" w:lineRule="auto"/>
      </w:pPr>
      <w:r>
        <w:separator/>
      </w:r>
    </w:p>
  </w:endnote>
  <w:endnote w:type="continuationSeparator" w:id="0">
    <w:p w14:paraId="0E1CDD8B" w14:textId="77777777" w:rsidR="00BC23D5" w:rsidRDefault="00BC23D5" w:rsidP="00BC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59014" w14:textId="77777777" w:rsidR="00BC23D5" w:rsidRDefault="00BC23D5" w:rsidP="00BC23D5">
      <w:pPr>
        <w:spacing w:after="0" w:line="240" w:lineRule="auto"/>
      </w:pPr>
      <w:r>
        <w:separator/>
      </w:r>
    </w:p>
  </w:footnote>
  <w:footnote w:type="continuationSeparator" w:id="0">
    <w:p w14:paraId="05A77E8D" w14:textId="77777777" w:rsidR="00BC23D5" w:rsidRDefault="00BC23D5" w:rsidP="00BC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139E" w14:textId="3E96573A" w:rsidR="00BC23D5" w:rsidRPr="00BC23D5" w:rsidRDefault="00BC23D5">
    <w:pPr>
      <w:pStyle w:val="Encabezado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>Erika Papamija 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ka Jhaqueline Papamija Hoyos">
    <w15:presenceInfo w15:providerId="None" w15:userId="Erika Jhaqueline Papamija Hoy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5"/>
    <w:rsid w:val="000237F8"/>
    <w:rsid w:val="00061D09"/>
    <w:rsid w:val="000B22A0"/>
    <w:rsid w:val="00163AA9"/>
    <w:rsid w:val="0016488F"/>
    <w:rsid w:val="001D3793"/>
    <w:rsid w:val="002F2D9A"/>
    <w:rsid w:val="002F4179"/>
    <w:rsid w:val="003D22A4"/>
    <w:rsid w:val="003F4C0B"/>
    <w:rsid w:val="00417B98"/>
    <w:rsid w:val="00437F68"/>
    <w:rsid w:val="0049666C"/>
    <w:rsid w:val="004C3413"/>
    <w:rsid w:val="004F0514"/>
    <w:rsid w:val="004F7B8A"/>
    <w:rsid w:val="00504107"/>
    <w:rsid w:val="00523DD2"/>
    <w:rsid w:val="006705A1"/>
    <w:rsid w:val="006A0FFD"/>
    <w:rsid w:val="006C2D17"/>
    <w:rsid w:val="006F0E47"/>
    <w:rsid w:val="00717D2A"/>
    <w:rsid w:val="00724663"/>
    <w:rsid w:val="00753E03"/>
    <w:rsid w:val="007A2530"/>
    <w:rsid w:val="007B6BB3"/>
    <w:rsid w:val="007C377C"/>
    <w:rsid w:val="007D242D"/>
    <w:rsid w:val="007D73A0"/>
    <w:rsid w:val="007E5CB5"/>
    <w:rsid w:val="007F2863"/>
    <w:rsid w:val="008267E4"/>
    <w:rsid w:val="00891BDC"/>
    <w:rsid w:val="008C2A66"/>
    <w:rsid w:val="008E3E52"/>
    <w:rsid w:val="008F4137"/>
    <w:rsid w:val="00954ED8"/>
    <w:rsid w:val="009B32E3"/>
    <w:rsid w:val="00A17A44"/>
    <w:rsid w:val="00A759EF"/>
    <w:rsid w:val="00AA55A8"/>
    <w:rsid w:val="00AA6ABD"/>
    <w:rsid w:val="00AD4AE3"/>
    <w:rsid w:val="00AF6E54"/>
    <w:rsid w:val="00B74DA4"/>
    <w:rsid w:val="00B81917"/>
    <w:rsid w:val="00BA48E2"/>
    <w:rsid w:val="00BC23D5"/>
    <w:rsid w:val="00C44ECC"/>
    <w:rsid w:val="00CC28C3"/>
    <w:rsid w:val="00CD349B"/>
    <w:rsid w:val="00D10A82"/>
    <w:rsid w:val="00D602C9"/>
    <w:rsid w:val="00DA20B2"/>
    <w:rsid w:val="00DB3D01"/>
    <w:rsid w:val="00DE5FFA"/>
    <w:rsid w:val="00DF7A9A"/>
    <w:rsid w:val="00E65337"/>
    <w:rsid w:val="00E73569"/>
    <w:rsid w:val="00E81157"/>
    <w:rsid w:val="00EF49C4"/>
    <w:rsid w:val="00F06DC7"/>
    <w:rsid w:val="00F071C7"/>
    <w:rsid w:val="00F87447"/>
    <w:rsid w:val="00FA7141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5D42"/>
  <w15:chartTrackingRefBased/>
  <w15:docId w15:val="{4EF02A6E-CD62-420B-A79E-DC6E46A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D5"/>
  </w:style>
  <w:style w:type="paragraph" w:styleId="Piedepgina">
    <w:name w:val="footer"/>
    <w:basedOn w:val="Normal"/>
    <w:link w:val="Piedepgina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tulo">
    <w:name w:val="Title"/>
    <w:aliases w:val="Merriweather"/>
    <w:basedOn w:val="Normal"/>
    <w:next w:val="Normal"/>
    <w:link w:val="TtuloCar"/>
    <w:autoRedefine/>
    <w:uiPriority w:val="10"/>
    <w:qFormat/>
    <w:rsid w:val="00D10A82"/>
    <w:pPr>
      <w:spacing w:after="0" w:line="240" w:lineRule="auto"/>
      <w:contextualSpacing/>
    </w:pPr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customStyle="1" w:styleId="TtuloCar">
    <w:name w:val="Título Car"/>
    <w:aliases w:val="Merriweather Car"/>
    <w:basedOn w:val="Fuentedeprrafopredeter"/>
    <w:link w:val="Ttulo"/>
    <w:uiPriority w:val="10"/>
    <w:rsid w:val="00D10A82"/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ipervnculo">
    <w:name w:val="Hyperlink"/>
    <w:basedOn w:val="Fuentedeprrafopredeter"/>
    <w:uiPriority w:val="99"/>
    <w:unhideWhenUsed/>
    <w:rsid w:val="006A0F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14908377/Sweet-Dreams-video-game-prototy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Jhaqueline Papamija Hoyos</dc:creator>
  <cp:keywords/>
  <dc:description/>
  <cp:lastModifiedBy>Erika Jhaqueline Papamija Hoyos</cp:lastModifiedBy>
  <cp:revision>51</cp:revision>
  <dcterms:created xsi:type="dcterms:W3CDTF">2021-02-23T23:52:00Z</dcterms:created>
  <dcterms:modified xsi:type="dcterms:W3CDTF">2021-03-10T02:47:00Z</dcterms:modified>
</cp:coreProperties>
</file>